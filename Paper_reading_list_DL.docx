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 reading for journal club of deep learning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Week 1 &amp; 2: fMRI decoding of seen and imagined images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 series of paper from  Dr.  Yukiyasu Kamitani's group, inclGeneric decoding of seen and imagined objects using hierarchical visual features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uding: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https://www.nature.com/articles/ncomms15037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Hierarchical Neural Representation of Dreamed Objects Revealed by Brain Decoding with Deep Neural Network Features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https://www.frontiersin.org/articles/10.3389/fncom.2017.00004/full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image reconstruction from human brain activity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https://www.biorxiv.org/content/early/2017/12/28/240317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End-to-end deep image reconstruction from human brain activity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https://www.biorxiv.org/content/early/2018/02/27/272518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Week 3 &amp; 4: Graph convolutional neural networks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First proposed by Defferrard and extended by Thomas Kipf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series of on-going papers including: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Tutorial: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http://tkipf.github.io/graph-convolutional-networks/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Slides: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https://www.dropbox.com/s/0nbeo7jjn2l01us/talk_IPAM_07Feb18.pdf?dl=0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Convolutional Neural Networks on Graphs with Fast Localized Spectral Filtering</w:t>
        </w:r>
      </w:hyperlink>
      <w:r w:rsidDel="00000000" w:rsidR="00000000" w:rsidRPr="00000000">
        <w:rPr>
          <w:rtl w:val="0"/>
        </w:rPr>
        <w:t xml:space="preserve"> (NIPS 2016)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Codes: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https://github.com/mdeff/cnn_graph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Note: on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notion of a graph laplacian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Semi-Supervised Classification with Graph Convolutional Network</w:t>
        </w:r>
      </w:hyperlink>
      <w:r w:rsidDel="00000000" w:rsidR="00000000" w:rsidRPr="00000000">
        <w:rPr>
          <w:rtl w:val="0"/>
        </w:rPr>
        <w:t xml:space="preserve"> (ICLR 2017)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Codes: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https://github.com/tkipf/gcn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FastGCN: Fast Learning with Graph Convolutional Networks via Importance Sampling</w:t>
        </w:r>
      </w:hyperlink>
      <w:r w:rsidDel="00000000" w:rsidR="00000000" w:rsidRPr="00000000">
        <w:rPr>
          <w:rtl w:val="0"/>
        </w:rPr>
        <w:t xml:space="preserve"> (ICLR 2018)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Codes: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https://github.com/matenure/FastGCN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Structured Sequence Modeling With Graph Convolutional Recurrent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ins w:author="Pierre Bellec" w:id="0" w:date="2018-04-13T23:43:36Z"/>
        </w:rPr>
      </w:pPr>
      <w:r w:rsidDel="00000000" w:rsidR="00000000" w:rsidRPr="00000000">
        <w:rPr>
          <w:rtl w:val="0"/>
        </w:rPr>
        <w:tab/>
        <w:t xml:space="preserve">Codes: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https://github.com/youngjoo-epfl/gconvRNN</w:t>
        </w:r>
      </w:hyperlink>
      <w:r w:rsidDel="00000000" w:rsidR="00000000" w:rsidRPr="00000000">
        <w:rPr>
          <w:rtl w:val="0"/>
        </w:rPr>
        <w:t xml:space="preserve"> </w:t>
      </w:r>
      <w:ins w:author="Pierre Bellec" w:id="0" w:date="2018-04-13T23:43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contextualSpacing w:val="0"/>
        <w:rPr>
          <w:ins w:author="Pierre Bellec" w:id="0" w:date="2018-04-13T23:43:36Z"/>
        </w:rPr>
      </w:pPr>
      <w:ins w:author="Pierre Bellec" w:id="0" w:date="2018-04-13T23:43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ins w:author="Pierre Bellec" w:id="0" w:date="2018-04-13T23:43:36Z">
        <w:r w:rsidDel="00000000" w:rsidR="00000000" w:rsidRPr="00000000">
          <w:rPr>
            <w:rtl w:val="0"/>
          </w:rPr>
          <w:t xml:space="preserve">      f) </w:t>
        </w:r>
      </w:ins>
      <w:ins w:author="Pierre Bellec" w:id="0" w:date="2018-04-13T23:43:36Z">
        <w:r w:rsidDel="00000000" w:rsidR="00000000" w:rsidRPr="00000000">
          <w:fldChar w:fldCharType="begin"/>
        </w:r>
        <w:r w:rsidDel="00000000" w:rsidR="00000000" w:rsidRPr="00000000">
          <w:instrText xml:space="preserve">HYPERLINK "https://arxiv.org/abs/0912.3848"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Wavelet on graphs via spectral graph theory</w:t>
        </w:r>
        <w:r w:rsidDel="00000000" w:rsidR="00000000" w:rsidRPr="00000000">
          <w:fldChar w:fldCharType="end"/>
        </w:r>
      </w:ins>
      <w:ins w:author="Pierre Bellec" w:id="0" w:date="2018-04-13T23:43:36Z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      g)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Convolutional neural networks for mesh-based parcellation of the cerebral cortex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ab/>
        <w:t xml:space="preserve">Note: Graph Attention Network (GAT) model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  <w:i w:val="1"/>
          <w:color w:val="1155cc"/>
          <w:u w:val="single"/>
        </w:rPr>
      </w:pPr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Future Reading Lists: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color w:val="1155cc"/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How thalamic relays might orchestrate supervised deep training and symbolic computation in the brain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>
          <w:color w:val="1155cc"/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 Task-Optimized Neural Network Replicates Human Auditory Behavior, Predicts Brain Responses, and Reveals a Cortical Processing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color w:val="1155cc"/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Transferring and generalizing deep-learning-based neural encoding models across subjects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youngjoo-epfl/gconvRNN" TargetMode="External"/><Relationship Id="rId11" Type="http://schemas.openxmlformats.org/officeDocument/2006/relationships/hyperlink" Target="https://www.dropbox.com/s/0nbeo7jjn2l01us/talk_IPAM_07Feb18.pdf?dl=0" TargetMode="External"/><Relationship Id="rId22" Type="http://schemas.openxmlformats.org/officeDocument/2006/relationships/hyperlink" Target="https://www.biorxiv.org/content/early/2018/04/22/304980" TargetMode="External"/><Relationship Id="rId10" Type="http://schemas.openxmlformats.org/officeDocument/2006/relationships/hyperlink" Target="http://tkipf.github.io/graph-convolutional-networks/" TargetMode="External"/><Relationship Id="rId21" Type="http://schemas.openxmlformats.org/officeDocument/2006/relationships/hyperlink" Target="https://openreview.net/forum?id=rkKvBAiiz" TargetMode="External"/><Relationship Id="rId13" Type="http://schemas.openxmlformats.org/officeDocument/2006/relationships/hyperlink" Target="https://github.com/mdeff/cnn_graph" TargetMode="External"/><Relationship Id="rId24" Type="http://schemas.openxmlformats.org/officeDocument/2006/relationships/hyperlink" Target="https://www.sciencedirect.com/science/article/pii/S105381191830363X" TargetMode="External"/><Relationship Id="rId12" Type="http://schemas.openxmlformats.org/officeDocument/2006/relationships/hyperlink" Target="https://arxiv.org/abs/1606.09375" TargetMode="External"/><Relationship Id="rId23" Type="http://schemas.openxmlformats.org/officeDocument/2006/relationships/hyperlink" Target="https://www.sciencedirect.com/science/article/pii/S08966273183025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orxiv.org/content/early/2018/02/27/272518" TargetMode="External"/><Relationship Id="rId15" Type="http://schemas.openxmlformats.org/officeDocument/2006/relationships/hyperlink" Target="http://arxiv.org/abs/1609.02907" TargetMode="External"/><Relationship Id="rId14" Type="http://schemas.openxmlformats.org/officeDocument/2006/relationships/hyperlink" Target="https://www.quora.com/Whats-the-intuition-behind-a-Laplacian-matrix-Im-not-so-much-interested-in-mathematical-details-or-technical-applications-Im-trying-to-grasp-what-a-laplacian-matrix-actually-represents-and-what-aspects-of-a-graph-it-makes-accessible" TargetMode="External"/><Relationship Id="rId17" Type="http://schemas.openxmlformats.org/officeDocument/2006/relationships/hyperlink" Target="https://openreview.net/forum?id=rytstxWAW&amp;noteId=ByU9EpGSf" TargetMode="External"/><Relationship Id="rId16" Type="http://schemas.openxmlformats.org/officeDocument/2006/relationships/hyperlink" Target="https://github.com/tkipf/gcn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abs/1612.07659" TargetMode="External"/><Relationship Id="rId6" Type="http://schemas.openxmlformats.org/officeDocument/2006/relationships/hyperlink" Target="https://www.nature.com/articles/ncomms15037" TargetMode="External"/><Relationship Id="rId18" Type="http://schemas.openxmlformats.org/officeDocument/2006/relationships/hyperlink" Target="https://github.com/matenure/FastGCN" TargetMode="External"/><Relationship Id="rId7" Type="http://schemas.openxmlformats.org/officeDocument/2006/relationships/hyperlink" Target="https://www.frontiersin.org/articles/10.3389/fncom.2017.00004/full" TargetMode="External"/><Relationship Id="rId8" Type="http://schemas.openxmlformats.org/officeDocument/2006/relationships/hyperlink" Target="https://www.biorxiv.org/content/early/2017/12/28/240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